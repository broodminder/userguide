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3551" w14:textId="61BA5134" w:rsidR="000F0C0B" w:rsidRDefault="000F0C0B" w:rsidP="00F55C91">
      <w:pPr>
        <w:jc w:val="center"/>
        <w:rPr>
          <w:sz w:val="36"/>
          <w:szCs w:val="36"/>
        </w:rPr>
      </w:pPr>
      <w:r>
        <w:rPr>
          <w:sz w:val="36"/>
          <w:szCs w:val="36"/>
        </w:rPr>
        <w:t>Gestion des codes QR</w:t>
      </w:r>
    </w:p>
    <w:p w14:paraId="660ED624" w14:textId="623A0CCD" w:rsidR="000F0C0B" w:rsidRDefault="000F0C0B" w:rsidP="00F55C91">
      <w:pPr>
        <w:jc w:val="center"/>
        <w:rPr>
          <w:sz w:val="36"/>
          <w:szCs w:val="36"/>
        </w:rPr>
      </w:pPr>
    </w:p>
    <w:p w14:paraId="1ED50099" w14:textId="132C1973" w:rsidR="000F0C0B" w:rsidRDefault="000F0C0B" w:rsidP="00F55C91">
      <w:pPr>
        <w:jc w:val="center"/>
        <w:rPr>
          <w:sz w:val="36"/>
          <w:szCs w:val="36"/>
        </w:rPr>
      </w:pPr>
      <w:r>
        <w:rPr>
          <w:sz w:val="36"/>
          <w:szCs w:val="36"/>
        </w:rPr>
        <w:t>On utilise ce site web pour les générer</w:t>
      </w:r>
    </w:p>
    <w:p w14:paraId="6809F9A0" w14:textId="6CFC1C42" w:rsidR="000F0C0B" w:rsidRDefault="000F0C0B" w:rsidP="00F55C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fldChar w:fldCharType="begin"/>
      </w:r>
      <w:ins w:id="0" w:author="Cécile Berterreix" w:date="2022-01-31T12:27:00Z">
        <w:r>
          <w:rPr>
            <w:sz w:val="36"/>
            <w:szCs w:val="36"/>
          </w:rPr>
          <w:instrText xml:space="preserve"> HYPERLINK "</w:instrText>
        </w:r>
      </w:ins>
      <w:r w:rsidRPr="000F0C0B">
        <w:rPr>
          <w:sz w:val="36"/>
          <w:szCs w:val="36"/>
        </w:rPr>
        <w:instrText>https://pageloot.com/fr/creer-un-qr-code</w:instrText>
      </w:r>
      <w:ins w:id="1" w:author="Cécile Berterreix" w:date="2022-01-31T12:27:00Z">
        <w:r>
          <w:rPr>
            <w:sz w:val="36"/>
            <w:szCs w:val="36"/>
          </w:rPr>
          <w:instrText xml:space="preserve">" </w:instrText>
        </w:r>
      </w:ins>
      <w:r>
        <w:rPr>
          <w:sz w:val="36"/>
          <w:szCs w:val="36"/>
        </w:rPr>
        <w:fldChar w:fldCharType="separate"/>
      </w:r>
      <w:r w:rsidRPr="00BF6BD9">
        <w:rPr>
          <w:rStyle w:val="Lienhypertexte"/>
          <w:sz w:val="36"/>
          <w:szCs w:val="36"/>
        </w:rPr>
        <w:t>https://pageloot.com/fr/creer-un-qr-code</w:t>
      </w:r>
      <w:r>
        <w:rPr>
          <w:sz w:val="36"/>
          <w:szCs w:val="36"/>
        </w:rPr>
        <w:fldChar w:fldCharType="end"/>
      </w:r>
    </w:p>
    <w:p w14:paraId="0FC4EE34" w14:textId="77777777" w:rsidR="000F0C0B" w:rsidRDefault="000F0C0B" w:rsidP="00F55C91">
      <w:pPr>
        <w:jc w:val="center"/>
        <w:rPr>
          <w:sz w:val="36"/>
          <w:szCs w:val="36"/>
        </w:rPr>
      </w:pPr>
    </w:p>
    <w:p w14:paraId="22ABBA0A" w14:textId="1D889664" w:rsidR="000F0C0B" w:rsidRDefault="000F3C2C" w:rsidP="00F55C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et</w:t>
      </w:r>
      <w:proofErr w:type="gramEnd"/>
      <w:r>
        <w:rPr>
          <w:sz w:val="36"/>
          <w:szCs w:val="36"/>
        </w:rPr>
        <w:t xml:space="preserve"> on met l’URL du store en question.</w:t>
      </w:r>
    </w:p>
    <w:p w14:paraId="1BFE3C7E" w14:textId="7D3B994A" w:rsidR="000F3C2C" w:rsidRDefault="000F3C2C" w:rsidP="00F55C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Actuellement c’est </w:t>
      </w:r>
    </w:p>
    <w:p w14:paraId="372F0D9B" w14:textId="7183CC33" w:rsidR="000F0C0B" w:rsidRPr="000F3C2C" w:rsidRDefault="00817596" w:rsidP="00F55C91">
      <w:pPr>
        <w:jc w:val="center"/>
      </w:pPr>
      <w:hyperlink r:id="rId4" w:history="1">
        <w:r w:rsidR="000F3C2C" w:rsidRPr="000F3C2C">
          <w:rPr>
            <w:rStyle w:val="Lienhypertexte"/>
          </w:rPr>
          <w:t>https://play.google.com/store/apps/details?id=com.broodminder.bees&amp;gl=FR</w:t>
        </w:r>
      </w:hyperlink>
    </w:p>
    <w:p w14:paraId="05C45FD3" w14:textId="683DA468" w:rsidR="000F3C2C" w:rsidRPr="000F3C2C" w:rsidRDefault="000F3C2C" w:rsidP="00F55C91">
      <w:pPr>
        <w:jc w:val="center"/>
      </w:pPr>
    </w:p>
    <w:p w14:paraId="1FD90891" w14:textId="6C27C6EF" w:rsidR="000F3C2C" w:rsidRPr="000F3C2C" w:rsidRDefault="00817596" w:rsidP="00F55C91">
      <w:pPr>
        <w:jc w:val="center"/>
      </w:pPr>
      <w:hyperlink r:id="rId5" w:history="1">
        <w:r w:rsidR="000F3C2C" w:rsidRPr="000F3C2C">
          <w:rPr>
            <w:rStyle w:val="Lienhypertexte"/>
          </w:rPr>
          <w:t>https://apps.apple.com/sc/app/beesapp/id1557897778?l=fr</w:t>
        </w:r>
      </w:hyperlink>
    </w:p>
    <w:p w14:paraId="375C5308" w14:textId="77777777" w:rsidR="000F3C2C" w:rsidRDefault="000F3C2C" w:rsidP="00F55C91">
      <w:pPr>
        <w:jc w:val="center"/>
        <w:rPr>
          <w:sz w:val="36"/>
          <w:szCs w:val="36"/>
        </w:rPr>
      </w:pPr>
    </w:p>
    <w:p w14:paraId="535704CE" w14:textId="77777777" w:rsidR="000F0C0B" w:rsidRDefault="000F0C0B" w:rsidP="00F55C91">
      <w:pPr>
        <w:jc w:val="center"/>
        <w:rPr>
          <w:sz w:val="36"/>
          <w:szCs w:val="36"/>
        </w:rPr>
      </w:pPr>
    </w:p>
    <w:p w14:paraId="2475CE4B" w14:textId="77777777" w:rsidR="000F0C0B" w:rsidRDefault="000F0C0B" w:rsidP="00F55C91">
      <w:pPr>
        <w:jc w:val="center"/>
        <w:rPr>
          <w:sz w:val="36"/>
          <w:szCs w:val="36"/>
        </w:rPr>
      </w:pPr>
    </w:p>
    <w:p w14:paraId="4D7F6853" w14:textId="3E071BDC" w:rsidR="000F0C0B" w:rsidRDefault="00817596" w:rsidP="00F55C9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5BC3219" wp14:editId="0D1B7A25">
            <wp:extent cx="5756910" cy="5756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 wp14:anchorId="31C4A568" wp14:editId="3B5E2BC6">
            <wp:extent cx="5756910" cy="33261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BF2B" w14:textId="77777777" w:rsidR="000F0C0B" w:rsidRDefault="000F0C0B" w:rsidP="00F55C91">
      <w:pPr>
        <w:jc w:val="center"/>
        <w:rPr>
          <w:sz w:val="36"/>
          <w:szCs w:val="36"/>
        </w:rPr>
      </w:pPr>
    </w:p>
    <w:p w14:paraId="1E0E3E4D" w14:textId="77777777" w:rsidR="000F0C0B" w:rsidRDefault="000F0C0B" w:rsidP="00F55C91">
      <w:pPr>
        <w:jc w:val="center"/>
        <w:rPr>
          <w:sz w:val="36"/>
          <w:szCs w:val="36"/>
        </w:rPr>
      </w:pPr>
    </w:p>
    <w:p w14:paraId="72A440BB" w14:textId="451DA9F7" w:rsidR="00F55C91" w:rsidRPr="00F57188" w:rsidRDefault="00F55C91" w:rsidP="00F55C91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t>Avec le DIY vous allez</w:t>
      </w:r>
    </w:p>
    <w:p w14:paraId="2254447D" w14:textId="77777777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découvrir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9"/>
          </mc:Choice>
          <mc:Fallback>
            <w:t>🤩</w:t>
          </mc:Fallback>
        </mc:AlternateContent>
      </w:r>
    </w:p>
    <w:p w14:paraId="15D4414F" w14:textId="0ADA3BA2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cogiter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F"/>
          </mc:Choice>
          <mc:Fallback>
            <w:t>🤯</w:t>
          </mc:Fallback>
        </mc:AlternateContent>
      </w:r>
      <w:r w:rsidRPr="00F57188">
        <w:rPr>
          <w:sz w:val="36"/>
          <w:szCs w:val="36"/>
        </w:rPr>
        <w:br/>
        <w:t xml:space="preserve"> parfois en baver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9"/>
          </mc:Choice>
          <mc:Fallback>
            <w:t>😩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on n’espère pas trop vous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4"/>
          </mc:Choice>
          <mc:Fallback>
            <w:t>😤</w:t>
          </mc:Fallback>
        </mc:AlternateContent>
      </w:r>
      <w:r w:rsidRPr="00F57188">
        <w:rPr>
          <w:sz w:val="36"/>
          <w:szCs w:val="36"/>
        </w:rPr>
        <w:br/>
        <w:t xml:space="preserve"> mais à l’arrivée réussir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73"/>
          </mc:Choice>
          <mc:Fallback>
            <w:t>🥳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votre propre balance de laquelle vous serez fier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</w:p>
    <w:p w14:paraId="712E77B6" w14:textId="1EB3745C" w:rsidR="00F55C91" w:rsidRPr="00F57188" w:rsidRDefault="00F55C91" w:rsidP="00F55C91">
      <w:pPr>
        <w:jc w:val="center"/>
        <w:rPr>
          <w:sz w:val="36"/>
          <w:szCs w:val="36"/>
        </w:rPr>
      </w:pPr>
    </w:p>
    <w:p w14:paraId="6583AEFB" w14:textId="58F3DC76" w:rsidR="00F55C91" w:rsidRPr="00F57188" w:rsidRDefault="00F55C91" w:rsidP="00F55C91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t>Ça démarre ici :</w:t>
      </w:r>
    </w:p>
    <w:p w14:paraId="293F0B61" w14:textId="77777777" w:rsidR="00F55C91" w:rsidRDefault="00F55C91" w:rsidP="00F55C91"/>
    <w:p w14:paraId="1E531B69" w14:textId="3A510BAE" w:rsidR="00142B77" w:rsidRDefault="00B12D1E" w:rsidP="00F55C91">
      <w:pPr>
        <w:jc w:val="center"/>
      </w:pPr>
      <w:r>
        <w:rPr>
          <w:noProof/>
        </w:rPr>
        <w:lastRenderedPageBreak/>
        <w:drawing>
          <wp:inline distT="0" distB="0" distL="0" distR="0" wp14:anchorId="5239D9C4" wp14:editId="10641FF4">
            <wp:extent cx="3283889" cy="3283889"/>
            <wp:effectExtent l="0" t="0" r="5715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50" cy="3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DE52" w14:textId="4BEEA668" w:rsidR="00F55C91" w:rsidRDefault="00F55C91" w:rsidP="00815102">
      <w:pPr>
        <w:jc w:val="center"/>
      </w:pPr>
    </w:p>
    <w:p w14:paraId="1D72CDCF" w14:textId="13FFD382" w:rsidR="00F55C91" w:rsidRDefault="00F55C91" w:rsidP="00815102">
      <w:pPr>
        <w:jc w:val="center"/>
      </w:pPr>
    </w:p>
    <w:p w14:paraId="5861CE35" w14:textId="77777777" w:rsidR="00F55C91" w:rsidRDefault="00F55C91">
      <w:r>
        <w:br w:type="page"/>
      </w:r>
    </w:p>
    <w:p w14:paraId="3B30B8FF" w14:textId="77777777" w:rsidR="00F55C91" w:rsidRPr="00F57188" w:rsidRDefault="00F55C91" w:rsidP="00F55C91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lastRenderedPageBreak/>
        <w:t>Avec le DIY vous allez</w:t>
      </w:r>
    </w:p>
    <w:p w14:paraId="5735DE22" w14:textId="77777777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découvrir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9"/>
          </mc:Choice>
          <mc:Fallback>
            <w:t>🤩</w:t>
          </mc:Fallback>
        </mc:AlternateContent>
      </w:r>
    </w:p>
    <w:p w14:paraId="4897B3D7" w14:textId="77777777" w:rsidR="00F55C91" w:rsidRPr="00F57188" w:rsidRDefault="00F55C91" w:rsidP="00F55C91">
      <w:pPr>
        <w:jc w:val="center"/>
        <w:rPr>
          <w:sz w:val="36"/>
          <w:szCs w:val="36"/>
        </w:rPr>
      </w:pPr>
      <w:proofErr w:type="gramStart"/>
      <w:r w:rsidRPr="00F57188">
        <w:rPr>
          <w:sz w:val="36"/>
          <w:szCs w:val="36"/>
        </w:rPr>
        <w:t>cogiter</w:t>
      </w:r>
      <w:proofErr w:type="gramEnd"/>
      <w:r w:rsidRPr="00F57188">
        <w:rPr>
          <w:sz w:val="36"/>
          <w:szCs w:val="36"/>
        </w:rPr>
        <w:t xml:space="preserve">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2F"/>
          </mc:Choice>
          <mc:Fallback>
            <w:t>🤯</w:t>
          </mc:Fallback>
        </mc:AlternateContent>
      </w:r>
      <w:r w:rsidRPr="00F57188">
        <w:rPr>
          <w:sz w:val="36"/>
          <w:szCs w:val="36"/>
        </w:rPr>
        <w:br/>
        <w:t xml:space="preserve"> parfois en baver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9"/>
          </mc:Choice>
          <mc:Fallback>
            <w:t>😩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on n’espère pas trop vous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24"/>
          </mc:Choice>
          <mc:Fallback>
            <w:t>😤</w:t>
          </mc:Fallback>
        </mc:AlternateContent>
      </w:r>
      <w:r w:rsidRPr="00F57188">
        <w:rPr>
          <w:sz w:val="36"/>
          <w:szCs w:val="36"/>
        </w:rPr>
        <w:br/>
        <w:t xml:space="preserve"> mais à l’arrivée réussir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973"/>
          </mc:Choice>
          <mc:Fallback>
            <w:t>🥳</w:t>
          </mc:Fallback>
        </mc:AlternateContent>
      </w:r>
      <w:r w:rsidRPr="00F57188">
        <w:rPr>
          <w:sz w:val="36"/>
          <w:szCs w:val="36"/>
        </w:rPr>
        <w:t xml:space="preserve"> </w:t>
      </w:r>
      <w:r w:rsidRPr="00F57188">
        <w:rPr>
          <w:sz w:val="36"/>
          <w:szCs w:val="36"/>
        </w:rPr>
        <w:br/>
        <w:t xml:space="preserve">votre propre balance de laquelle vous serez fier </w:t>
      </w:r>
      <w:r w:rsidRPr="00F5718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36"/>
          <w:szCs w:val="36"/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</w:p>
    <w:p w14:paraId="7EDB11BF" w14:textId="77777777" w:rsidR="00F55C91" w:rsidRPr="00F57188" w:rsidRDefault="00F55C91" w:rsidP="00F55C91">
      <w:pPr>
        <w:jc w:val="center"/>
        <w:rPr>
          <w:sz w:val="36"/>
          <w:szCs w:val="36"/>
        </w:rPr>
      </w:pPr>
    </w:p>
    <w:p w14:paraId="46B0B7CA" w14:textId="565FDEAF" w:rsidR="00F55C91" w:rsidRPr="00B12D1E" w:rsidRDefault="00F55C91" w:rsidP="00B12D1E">
      <w:pPr>
        <w:jc w:val="center"/>
        <w:rPr>
          <w:sz w:val="36"/>
          <w:szCs w:val="36"/>
        </w:rPr>
      </w:pPr>
      <w:r w:rsidRPr="00F57188">
        <w:rPr>
          <w:sz w:val="36"/>
          <w:szCs w:val="36"/>
        </w:rPr>
        <w:t>Ça démarre ici :</w:t>
      </w:r>
    </w:p>
    <w:p w14:paraId="4AF42A19" w14:textId="6F7F6C77" w:rsidR="00F55C91" w:rsidRDefault="00B12D1E" w:rsidP="00815102">
      <w:pPr>
        <w:jc w:val="center"/>
      </w:pPr>
      <w:r>
        <w:rPr>
          <w:noProof/>
        </w:rPr>
        <w:drawing>
          <wp:inline distT="0" distB="0" distL="0" distR="0" wp14:anchorId="0670F1AB" wp14:editId="7803E539">
            <wp:extent cx="3283889" cy="3283889"/>
            <wp:effectExtent l="0" t="0" r="5715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50" cy="3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9A38" w14:textId="64F9719A" w:rsidR="009C23EF" w:rsidRDefault="009C23EF" w:rsidP="00F55C91">
      <w:pPr>
        <w:jc w:val="center"/>
      </w:pPr>
    </w:p>
    <w:p w14:paraId="50880294" w14:textId="1E01FB4F" w:rsidR="00F55C91" w:rsidRDefault="00F55C91" w:rsidP="00F55C91">
      <w:pPr>
        <w:jc w:val="center"/>
      </w:pPr>
    </w:p>
    <w:sectPr w:rsidR="00F55C91" w:rsidSect="00815102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écile Berterreix">
    <w15:presenceInfo w15:providerId="AD" w15:userId="S::cecile.berterreix@etu.uca.fr::0a3dd07f-d745-4322-a2a0-8be0592e84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77"/>
    <w:rsid w:val="000F0C0B"/>
    <w:rsid w:val="000F3C2C"/>
    <w:rsid w:val="00142B77"/>
    <w:rsid w:val="006842B2"/>
    <w:rsid w:val="00815102"/>
    <w:rsid w:val="00817596"/>
    <w:rsid w:val="009C23EF"/>
    <w:rsid w:val="00B12D1E"/>
    <w:rsid w:val="00F55C91"/>
    <w:rsid w:val="00F5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7EB2C"/>
  <w15:chartTrackingRefBased/>
  <w15:docId w15:val="{37DA9B20-BBFB-5A4B-9ADA-E0E4D349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F0C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F0C0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F0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pps.apple.com/sc/app/beesapp/id1557897778?l=fr" TargetMode="External"/><Relationship Id="rId10" Type="http://schemas.microsoft.com/office/2011/relationships/people" Target="people.xml"/><Relationship Id="rId4" Type="http://schemas.openxmlformats.org/officeDocument/2006/relationships/hyperlink" Target="https://play.google.com/store/apps/details?id=com.broodminder.bees&amp;gl=F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Axelle ANTUNES</dc:creator>
  <cp:keywords/>
  <dc:description/>
  <cp:lastModifiedBy>Microsoft Office User</cp:lastModifiedBy>
  <cp:revision>8</cp:revision>
  <cp:lastPrinted>2021-04-26T14:12:00Z</cp:lastPrinted>
  <dcterms:created xsi:type="dcterms:W3CDTF">2021-04-26T13:20:00Z</dcterms:created>
  <dcterms:modified xsi:type="dcterms:W3CDTF">2022-04-09T22:09:00Z</dcterms:modified>
</cp:coreProperties>
</file>